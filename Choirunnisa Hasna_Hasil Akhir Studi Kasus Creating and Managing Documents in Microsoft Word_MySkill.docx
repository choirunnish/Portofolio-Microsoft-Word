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B3BC1" w14:textId="1DA700E8" w:rsidR="002A2F15" w:rsidRDefault="00000000">
      <w:pPr>
        <w:pStyle w:val="Heading1"/>
      </w:pPr>
      <w:r>
        <w:t xml:space="preserve">BAB I: </w:t>
      </w:r>
      <w:proofErr w:type="spellStart"/>
      <w:r>
        <w:t>Pendahuluan</w:t>
      </w:r>
      <w:proofErr w:type="spellEnd"/>
    </w:p>
    <w:p w14:paraId="6E474F4D" w14:textId="77777777" w:rsidR="00C41113" w:rsidRDefault="00000000" w:rsidP="00971A1E">
      <w:pPr>
        <w:jc w:val="both"/>
        <w:rPr>
          <w:ins w:id="0" w:author="Hasna" w:date="2025-07-30T19:35:00Z" w16du:dateUtc="2025-07-30T12:35:00Z"/>
        </w:rPr>
      </w:pPr>
      <w:proofErr w:type="spellStart"/>
      <w:ins w:id="1" w:author="Hasna" w:date="2025-07-30T19:35:00Z" w16du:dateUtc="2025-07-30T12:35:00Z">
        <w:r>
          <w:t>Survei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dilakukan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mengetahui</w:t>
        </w:r>
        <w:proofErr w:type="spellEnd"/>
        <w:r>
          <w:t xml:space="preserve"> </w:t>
        </w:r>
        <w:proofErr w:type="spellStart"/>
        <w:r>
          <w:t>tingkat</w:t>
        </w:r>
        <w:proofErr w:type="spellEnd"/>
        <w:r>
          <w:t xml:space="preserve"> </w:t>
        </w:r>
        <w:proofErr w:type="spellStart"/>
        <w:r>
          <w:t>kepuasan</w:t>
        </w:r>
        <w:proofErr w:type="spellEnd"/>
        <w:r>
          <w:t xml:space="preserve"> </w:t>
        </w:r>
        <w:proofErr w:type="spellStart"/>
        <w:r>
          <w:t>pelanggan</w:t>
        </w:r>
        <w:proofErr w:type="spellEnd"/>
        <w:r>
          <w:t xml:space="preserve"> </w:t>
        </w:r>
        <w:proofErr w:type="spellStart"/>
        <w:r>
          <w:t>terhadap</w:t>
        </w:r>
        <w:proofErr w:type="spellEnd"/>
        <w:r>
          <w:t xml:space="preserve"> </w:t>
        </w:r>
        <w:proofErr w:type="spellStart"/>
        <w:r>
          <w:t>layanan</w:t>
        </w:r>
        <w:proofErr w:type="spellEnd"/>
        <w:r>
          <w:t xml:space="preserve"> yang </w:t>
        </w:r>
        <w:proofErr w:type="spellStart"/>
        <w:r>
          <w:t>diberikan</w:t>
        </w:r>
        <w:proofErr w:type="spellEnd"/>
        <w:r>
          <w:t xml:space="preserve"> </w:t>
        </w:r>
        <w:proofErr w:type="spellStart"/>
        <w:r>
          <w:t>selama</w:t>
        </w:r>
        <w:proofErr w:type="spellEnd"/>
        <w:r>
          <w:t xml:space="preserve"> </w:t>
        </w:r>
        <w:proofErr w:type="spellStart"/>
        <w:r>
          <w:t>kuartal</w:t>
        </w:r>
        <w:proofErr w:type="spellEnd"/>
        <w:r>
          <w:t xml:space="preserve"> </w:t>
        </w:r>
        <w:proofErr w:type="spellStart"/>
        <w:r>
          <w:t>kedua</w:t>
        </w:r>
        <w:proofErr w:type="spellEnd"/>
        <w:r>
          <w:t xml:space="preserve"> </w:t>
        </w:r>
        <w:proofErr w:type="spellStart"/>
        <w:r>
          <w:t>tahun</w:t>
        </w:r>
        <w:proofErr w:type="spellEnd"/>
        <w:r>
          <w:t xml:space="preserve"> 2025. Metode </w:t>
        </w:r>
        <w:proofErr w:type="spellStart"/>
        <w:r>
          <w:t>pengumpulan</w:t>
        </w:r>
        <w:proofErr w:type="spellEnd"/>
        <w:r>
          <w:t xml:space="preserve"> data </w:t>
        </w:r>
        <w:proofErr w:type="spellStart"/>
        <w:r>
          <w:t>dilakukan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daring </w:t>
        </w:r>
        <w:proofErr w:type="spellStart"/>
        <w:r>
          <w:t>melalui</w:t>
        </w:r>
        <w:proofErr w:type="spellEnd"/>
        <w:r>
          <w:t xml:space="preserve"> Google Form </w:t>
        </w:r>
        <w:proofErr w:type="spellStart"/>
        <w:r>
          <w:t>kepada</w:t>
        </w:r>
        <w:proofErr w:type="spellEnd"/>
        <w:r>
          <w:t xml:space="preserve"> 100 </w:t>
        </w:r>
        <w:proofErr w:type="spellStart"/>
        <w:r>
          <w:t>responden</w:t>
        </w:r>
        <w:proofErr w:type="spellEnd"/>
        <w:r>
          <w:t>.</w:t>
        </w:r>
      </w:ins>
    </w:p>
    <w:p w14:paraId="4F20029A" w14:textId="77777777" w:rsidR="002A2F15" w:rsidRDefault="00000000" w:rsidP="00347BF9">
      <w:pPr>
        <w:jc w:val="both"/>
        <w:rPr>
          <w:ins w:id="2" w:author="Choirunnisa" w:date="2025-07-30T19:35:00Z" w16du:dateUtc="2025-07-30T12:35:00Z"/>
        </w:rPr>
      </w:pPr>
      <w:proofErr w:type="spellStart"/>
      <w:ins w:id="3" w:author="Choirunnisa" w:date="2025-07-30T19:35:00Z" w16du:dateUtc="2025-07-30T12:35:00Z">
        <w:r>
          <w:t>Laporan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disusun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merekap</w:t>
        </w:r>
        <w:proofErr w:type="spellEnd"/>
        <w:r>
          <w:t xml:space="preserve"> </w:t>
        </w:r>
        <w:proofErr w:type="spellStart"/>
        <w:r>
          <w:t>seluruh</w:t>
        </w:r>
        <w:proofErr w:type="spellEnd"/>
        <w:r>
          <w:t xml:space="preserve"> </w:t>
        </w:r>
        <w:proofErr w:type="spellStart"/>
        <w:r>
          <w:t>transaksi</w:t>
        </w:r>
        <w:proofErr w:type="spellEnd"/>
        <w:r>
          <w:t xml:space="preserve"> </w:t>
        </w:r>
        <w:proofErr w:type="spellStart"/>
        <w:r>
          <w:t>penjualan</w:t>
        </w:r>
        <w:proofErr w:type="spellEnd"/>
        <w:r>
          <w:t xml:space="preserve"> yang </w:t>
        </w:r>
        <w:proofErr w:type="spellStart"/>
        <w:r>
          <w:t>terjadi</w:t>
        </w:r>
        <w:proofErr w:type="spellEnd"/>
        <w:r>
          <w:t xml:space="preserve"> di Toko XYZ </w:t>
        </w:r>
        <w:proofErr w:type="spellStart"/>
        <w:r>
          <w:t>selama</w:t>
        </w:r>
        <w:proofErr w:type="spellEnd"/>
        <w:r>
          <w:t xml:space="preserve"> </w:t>
        </w:r>
        <w:proofErr w:type="spellStart"/>
        <w:r>
          <w:t>bulan</w:t>
        </w:r>
        <w:proofErr w:type="spellEnd"/>
        <w:r>
          <w:t xml:space="preserve"> Juni 2025. </w:t>
        </w:r>
        <w:proofErr w:type="spellStart"/>
        <w:r>
          <w:t>Tujuannya</w:t>
        </w:r>
        <w:proofErr w:type="spellEnd"/>
        <w:r>
          <w:t xml:space="preserve"> </w:t>
        </w:r>
        <w:proofErr w:type="spellStart"/>
        <w:r>
          <w:t>adalah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mengetahui</w:t>
        </w:r>
        <w:proofErr w:type="spellEnd"/>
        <w:r>
          <w:t xml:space="preserve"> </w:t>
        </w:r>
        <w:proofErr w:type="spellStart"/>
        <w:r>
          <w:t>performa</w:t>
        </w:r>
        <w:proofErr w:type="spellEnd"/>
        <w:r>
          <w:t xml:space="preserve"> </w:t>
        </w:r>
        <w:proofErr w:type="spellStart"/>
        <w:r>
          <w:t>penjualan</w:t>
        </w:r>
        <w:proofErr w:type="spellEnd"/>
        <w:r>
          <w:t xml:space="preserve"> </w:t>
        </w:r>
        <w:proofErr w:type="spellStart"/>
        <w:r>
          <w:t>setiap</w:t>
        </w:r>
        <w:proofErr w:type="spellEnd"/>
        <w:r>
          <w:t xml:space="preserve"> </w:t>
        </w:r>
        <w:proofErr w:type="spellStart"/>
        <w:r>
          <w:t>produk</w:t>
        </w:r>
        <w:proofErr w:type="spellEnd"/>
        <w:r>
          <w:t xml:space="preserve"> dan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pengambilan</w:t>
        </w:r>
        <w:proofErr w:type="spellEnd"/>
        <w:r>
          <w:t xml:space="preserve"> </w:t>
        </w:r>
        <w:proofErr w:type="spellStart"/>
        <w:r>
          <w:t>keputusan</w:t>
        </w:r>
        <w:proofErr w:type="spellEnd"/>
        <w:r>
          <w:t xml:space="preserve"> </w:t>
        </w:r>
        <w:proofErr w:type="spellStart"/>
        <w:r>
          <w:t>terkait</w:t>
        </w:r>
        <w:proofErr w:type="spellEnd"/>
        <w:r>
          <w:t xml:space="preserve"> </w:t>
        </w:r>
        <w:proofErr w:type="spellStart"/>
        <w:r>
          <w:t>manajemen</w:t>
        </w:r>
        <w:proofErr w:type="spellEnd"/>
        <w:r>
          <w:t xml:space="preserve"> </w:t>
        </w:r>
        <w:proofErr w:type="spellStart"/>
        <w:r>
          <w:t>stok</w:t>
        </w:r>
        <w:proofErr w:type="spellEnd"/>
        <w:r>
          <w:t>.</w:t>
        </w:r>
      </w:ins>
    </w:p>
    <w:p w14:paraId="1A109D39" w14:textId="40BA2499" w:rsidR="002A2F15" w:rsidRDefault="00000000" w:rsidP="009E6751">
      <w:pPr>
        <w:pStyle w:val="Heading1"/>
        <w:spacing w:before="0"/>
      </w:pPr>
      <w:r>
        <w:t xml:space="preserve">BAB II: </w:t>
      </w:r>
      <w:ins w:id="4" w:author="Hasna" w:date="2025-07-30T19:35:00Z" w16du:dateUtc="2025-07-30T12:35:00Z">
        <w:r>
          <w:t xml:space="preserve">Hasil </w:t>
        </w:r>
        <w:proofErr w:type="spellStart"/>
        <w:r>
          <w:t>Survei</w:t>
        </w:r>
      </w:ins>
      <w:proofErr w:type="spellEnd"/>
      <w:del w:id="5" w:author="Hasna" w:date="2025-07-30T19:35:00Z" w16du:dateUtc="2025-07-30T12:35:00Z">
        <w:r>
          <w:delText>Rekap Data Penjualan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6" w:author="Choirunnisa" w:date="2025-07-30T19:35:00Z" w16du:dateUtc="2025-07-30T12:35:00Z">
          <w:tblPr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380"/>
        <w:gridCol w:w="1004"/>
        <w:gridCol w:w="1324"/>
        <w:gridCol w:w="1910"/>
        <w:gridCol w:w="1781"/>
        <w:gridCol w:w="1231"/>
        <w:tblGridChange w:id="7">
          <w:tblGrid>
            <w:gridCol w:w="113"/>
            <w:gridCol w:w="1327"/>
            <w:gridCol w:w="53"/>
            <w:gridCol w:w="1004"/>
            <w:gridCol w:w="383"/>
            <w:gridCol w:w="941"/>
            <w:gridCol w:w="499"/>
            <w:gridCol w:w="1411"/>
            <w:gridCol w:w="29"/>
            <w:gridCol w:w="1440"/>
            <w:gridCol w:w="312"/>
            <w:gridCol w:w="1128"/>
            <w:gridCol w:w="103"/>
            <w:gridCol w:w="1337"/>
            <w:gridCol w:w="1440"/>
          </w:tblGrid>
        </w:tblGridChange>
      </w:tblGrid>
      <w:tr w:rsidR="002A2F15" w14:paraId="623F0A03" w14:textId="77777777" w:rsidTr="00302426">
        <w:trPr>
          <w:trPrChange w:id="8" w:author="Choirunnisa" w:date="2025-07-30T19:35:00Z" w16du:dateUtc="2025-07-30T12:35:00Z">
            <w:trPr>
              <w:gridAfter w:val="0"/>
            </w:trPr>
          </w:trPrChange>
        </w:trPr>
        <w:tc>
          <w:tcPr>
            <w:tcW w:w="1440" w:type="dxa"/>
            <w:tcPrChange w:id="9" w:author="Choirunnisa" w:date="2025-07-30T19:35:00Z" w16du:dateUtc="2025-07-30T12:35:00Z">
              <w:tcPr>
                <w:tcW w:w="2880" w:type="dxa"/>
                <w:gridSpan w:val="2"/>
              </w:tcPr>
            </w:tcPrChange>
          </w:tcPr>
          <w:p w14:paraId="0A6C4DEE" w14:textId="401AE383" w:rsidR="002A2F15" w:rsidRDefault="00000000">
            <w:ins w:id="10" w:author="Hasna" w:date="2025-07-30T19:35:00Z" w16du:dateUtc="2025-07-30T12:35:00Z">
              <w:r>
                <w:t xml:space="preserve">Skor </w:t>
              </w:r>
              <w:proofErr w:type="spellStart"/>
              <w:r>
                <w:t>Kepuasan</w:t>
              </w:r>
            </w:ins>
            <w:proofErr w:type="spellEnd"/>
            <w:del w:id="11" w:author="Hasna" w:date="2025-07-30T19:35:00Z" w16du:dateUtc="2025-07-30T12:35:00Z">
              <w:r>
                <w:delText>No</w:delText>
              </w:r>
            </w:del>
          </w:p>
        </w:tc>
        <w:tc>
          <w:tcPr>
            <w:tcW w:w="1440" w:type="dxa"/>
            <w:cellIns w:id="12" w:author="Choirunnisa" w:date="2025-07-30T19:35:00Z"/>
            <w:tcPrChange w:id="13" w:author="Choirunnisa" w:date="2025-07-30T19:35:00Z" w16du:dateUtc="2025-07-30T12:35:00Z">
              <w:tcPr>
                <w:tcW w:w="2880" w:type="dxa"/>
                <w:gridSpan w:val="3"/>
                <w:cellIns w:id="14" w:author="Choirunnisa" w:date="2025-07-30T19:35:00Z"/>
              </w:tcPr>
            </w:tcPrChange>
          </w:tcPr>
          <w:p w14:paraId="77F65C1B" w14:textId="77777777" w:rsidR="002A2F15" w:rsidRDefault="00000000">
            <w:proofErr w:type="spellStart"/>
            <w:ins w:id="15" w:author="Choirunnisa" w:date="2025-07-30T19:35:00Z" w16du:dateUtc="2025-07-30T12:35:00Z">
              <w:r>
                <w:t>Tanggal</w:t>
              </w:r>
            </w:ins>
            <w:proofErr w:type="spellEnd"/>
          </w:p>
        </w:tc>
        <w:tc>
          <w:tcPr>
            <w:tcW w:w="1440" w:type="dxa"/>
            <w:cellIns w:id="16" w:author="Choirunnisa" w:date="2025-07-30T19:35:00Z"/>
            <w:tcPrChange w:id="17" w:author="Choirunnisa" w:date="2025-07-30T19:35:00Z" w16du:dateUtc="2025-07-30T12:35:00Z">
              <w:tcPr>
                <w:tcW w:w="2880" w:type="dxa"/>
                <w:gridSpan w:val="2"/>
                <w:cellIns w:id="18" w:author="Choirunnisa" w:date="2025-07-30T19:35:00Z"/>
              </w:tcPr>
            </w:tcPrChange>
          </w:tcPr>
          <w:p w14:paraId="41385DF0" w14:textId="77777777" w:rsidR="002A2F15" w:rsidRDefault="00000000">
            <w:proofErr w:type="spellStart"/>
            <w:ins w:id="19" w:author="Choirunnisa" w:date="2025-07-30T19:35:00Z" w16du:dateUtc="2025-07-30T12:35:00Z">
              <w:r>
                <w:t>Produk</w:t>
              </w:r>
            </w:ins>
            <w:proofErr w:type="spellEnd"/>
          </w:p>
        </w:tc>
        <w:tc>
          <w:tcPr>
            <w:tcW w:w="1440" w:type="dxa"/>
            <w:tcPrChange w:id="20" w:author="Choirunnisa" w:date="2025-07-30T19:35:00Z" w16du:dateUtc="2025-07-30T12:35:00Z">
              <w:tcPr>
                <w:tcW w:w="2880" w:type="dxa"/>
                <w:gridSpan w:val="3"/>
              </w:tcPr>
            </w:tcPrChange>
          </w:tcPr>
          <w:p w14:paraId="2A7889D8" w14:textId="629701F0" w:rsidR="002A2F15" w:rsidRDefault="00000000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ins w:id="21" w:author="Hasna" w:date="2025-07-30T19:35:00Z" w16du:dateUtc="2025-07-30T12:35:00Z">
              <w:r>
                <w:t>Responden</w:t>
              </w:r>
            </w:ins>
            <w:proofErr w:type="spellEnd"/>
            <w:del w:id="22" w:author="Hasna" w:date="2025-07-30T19:35:00Z" w16du:dateUtc="2025-07-30T12:35:00Z">
              <w:r>
                <w:delText>Terjual</w:delText>
              </w:r>
            </w:del>
          </w:p>
        </w:tc>
        <w:tc>
          <w:tcPr>
            <w:tcW w:w="1440" w:type="dxa"/>
            <w:tcPrChange w:id="23" w:author="Choirunnisa" w:date="2025-07-30T19:35:00Z" w16du:dateUtc="2025-07-30T12:35:00Z">
              <w:tcPr>
                <w:tcW w:w="2880" w:type="dxa"/>
                <w:gridSpan w:val="2"/>
              </w:tcPr>
            </w:tcPrChange>
          </w:tcPr>
          <w:p w14:paraId="6D4CEC26" w14:textId="56323CDC" w:rsidR="002A2F15" w:rsidRDefault="00000000">
            <w:proofErr w:type="spellStart"/>
            <w:ins w:id="24" w:author="Hasna" w:date="2025-07-30T19:35:00Z" w16du:dateUtc="2025-07-30T12:35:00Z">
              <w:r>
                <w:t>Persentase</w:t>
              </w:r>
            </w:ins>
            <w:proofErr w:type="spellEnd"/>
            <w:del w:id="25" w:author="Hasna" w:date="2025-07-30T19:35:00Z" w16du:dateUtc="2025-07-30T12:35:00Z">
              <w:r>
                <w:delText>Harga Satuan</w:delText>
              </w:r>
            </w:del>
          </w:p>
        </w:tc>
        <w:tc>
          <w:tcPr>
            <w:tcW w:w="1440" w:type="dxa"/>
            <w:cellIns w:id="26" w:author="Choirunnisa" w:date="2025-07-30T19:35:00Z"/>
            <w:tcPrChange w:id="27" w:author="Choirunnisa" w:date="2025-07-30T19:35:00Z" w16du:dateUtc="2025-07-30T12:35:00Z">
              <w:tcPr>
                <w:tcW w:w="2880" w:type="dxa"/>
                <w:gridSpan w:val="2"/>
                <w:cellIns w:id="28" w:author="Choirunnisa" w:date="2025-07-30T19:35:00Z"/>
              </w:tcPr>
            </w:tcPrChange>
          </w:tcPr>
          <w:p w14:paraId="3B0C4EFD" w14:textId="77777777" w:rsidR="002A2F15" w:rsidRDefault="00000000">
            <w:ins w:id="29" w:author="Choirunnisa" w:date="2025-07-30T19:35:00Z" w16du:dateUtc="2025-07-30T12:35:00Z">
              <w:r>
                <w:t>Total</w:t>
              </w:r>
            </w:ins>
          </w:p>
        </w:tc>
      </w:tr>
      <w:tr w:rsidR="002A2F15" w14:paraId="6F33B04D" w14:textId="77777777" w:rsidTr="00302426">
        <w:tc>
          <w:tcPr>
            <w:tcW w:w="1440" w:type="dxa"/>
            <w:tcPrChange w:id="30" w:author="Choirunnisa" w:date="2025-07-30T19:35:00Z" w16du:dateUtc="2025-07-30T12:35:00Z">
              <w:tcPr>
                <w:tcW w:w="2880" w:type="dxa"/>
                <w:gridSpan w:val="5"/>
              </w:tcPr>
            </w:tcPrChange>
          </w:tcPr>
          <w:p w14:paraId="27700795" w14:textId="6055BA9B" w:rsidR="002A2F15" w:rsidRDefault="00000000">
            <w:ins w:id="31" w:author="Hasna" w:date="2025-07-30T19:35:00Z" w16du:dateUtc="2025-07-30T12:35:00Z">
              <w:r>
                <w:t xml:space="preserve">1 – Sangat Tidak </w:t>
              </w:r>
              <w:proofErr w:type="spellStart"/>
              <w:r>
                <w:t>Puas</w:t>
              </w:r>
            </w:ins>
            <w:proofErr w:type="spellEnd"/>
            <w:del w:id="32" w:author="Hasna" w:date="2025-07-30T19:35:00Z" w16du:dateUtc="2025-07-30T12:35:00Z">
              <w:r>
                <w:delText>1</w:delText>
              </w:r>
            </w:del>
          </w:p>
        </w:tc>
        <w:tc>
          <w:tcPr>
            <w:tcW w:w="1440" w:type="dxa"/>
            <w:tcPrChange w:id="33" w:author="Choirunnisa" w:date="2025-07-30T19:35:00Z" w16du:dateUtc="2025-07-30T12:35:00Z">
              <w:tcPr>
                <w:tcW w:w="2880" w:type="dxa"/>
                <w:gridSpan w:val="4"/>
              </w:tcPr>
            </w:tcPrChange>
          </w:tcPr>
          <w:p w14:paraId="0FDFA796" w14:textId="53E4C1B8" w:rsidR="002A2F15" w:rsidRDefault="00000000">
            <w:ins w:id="34" w:author="Hasna" w:date="2025-07-30T19:35:00Z" w16du:dateUtc="2025-07-30T12:35:00Z">
              <w:r>
                <w:t>5</w:t>
              </w:r>
            </w:ins>
            <w:del w:id="35" w:author="Hasna" w:date="2025-07-30T19:35:00Z" w16du:dateUtc="2025-07-30T12:35:00Z">
              <w:r>
                <w:delText>2025-06-05</w:delText>
              </w:r>
            </w:del>
          </w:p>
        </w:tc>
        <w:tc>
          <w:tcPr>
            <w:tcW w:w="1440" w:type="dxa"/>
            <w:tcPrChange w:id="36" w:author="Choirunnisa" w:date="2025-07-30T19:35:00Z" w16du:dateUtc="2025-07-30T12:35:00Z">
              <w:tcPr>
                <w:tcW w:w="2880" w:type="dxa"/>
              </w:tcPr>
            </w:tcPrChange>
          </w:tcPr>
          <w:p w14:paraId="122CF1C6" w14:textId="09E8A1E3" w:rsidR="002A2F15" w:rsidRDefault="00000000">
            <w:ins w:id="37" w:author="Hasna" w:date="2025-07-30T19:35:00Z" w16du:dateUtc="2025-07-30T12:35:00Z">
              <w:r>
                <w:t>5%</w:t>
              </w:r>
            </w:ins>
            <w:del w:id="38" w:author="Hasna" w:date="2025-07-30T19:35:00Z" w16du:dateUtc="2025-07-30T12:35:00Z">
              <w:r>
                <w:delText>Produk A</w:delText>
              </w:r>
            </w:del>
          </w:p>
        </w:tc>
        <w:tc>
          <w:tcPr>
            <w:tcW w:w="1440" w:type="dxa"/>
            <w:cellIns w:id="39" w:author="Choirunnisa" w:date="2025-07-30T19:35:00Z"/>
            <w:tcPrChange w:id="40" w:author="Choirunnisa" w:date="2025-07-30T19:35:00Z" w16du:dateUtc="2025-07-30T12:35:00Z">
              <w:tcPr>
                <w:tcW w:w="2880" w:type="dxa"/>
                <w:gridSpan w:val="2"/>
                <w:cellIns w:id="41" w:author="Choirunnisa" w:date="2025-07-30T19:35:00Z"/>
              </w:tcPr>
            </w:tcPrChange>
          </w:tcPr>
          <w:p w14:paraId="6143E8F5" w14:textId="77777777" w:rsidR="002A2F15" w:rsidRDefault="00000000">
            <w:ins w:id="42" w:author="Choirunnisa" w:date="2025-07-30T19:35:00Z" w16du:dateUtc="2025-07-30T12:35:00Z">
              <w:r>
                <w:t>10</w:t>
              </w:r>
            </w:ins>
          </w:p>
        </w:tc>
        <w:tc>
          <w:tcPr>
            <w:tcW w:w="1440" w:type="dxa"/>
            <w:cellIns w:id="43" w:author="Choirunnisa" w:date="2025-07-30T19:35:00Z"/>
            <w:tcPrChange w:id="44" w:author="Choirunnisa" w:date="2025-07-30T19:35:00Z" w16du:dateUtc="2025-07-30T12:35:00Z">
              <w:tcPr>
                <w:tcW w:w="2880" w:type="dxa"/>
                <w:gridSpan w:val="2"/>
                <w:cellIns w:id="45" w:author="Choirunnisa" w:date="2025-07-30T19:35:00Z"/>
              </w:tcPr>
            </w:tcPrChange>
          </w:tcPr>
          <w:p w14:paraId="054CE968" w14:textId="77777777" w:rsidR="002A2F15" w:rsidRDefault="00000000">
            <w:ins w:id="46" w:author="Choirunnisa" w:date="2025-07-30T19:35:00Z" w16du:dateUtc="2025-07-30T12:35:00Z">
              <w:r>
                <w:t>Rp20.000</w:t>
              </w:r>
            </w:ins>
          </w:p>
        </w:tc>
        <w:tc>
          <w:tcPr>
            <w:tcW w:w="1440" w:type="dxa"/>
            <w:cellIns w:id="47" w:author="Choirunnisa" w:date="2025-07-30T19:35:00Z"/>
            <w:tcPrChange w:id="48" w:author="Choirunnisa" w:date="2025-07-30T19:35:00Z" w16du:dateUtc="2025-07-30T12:35:00Z">
              <w:tcPr>
                <w:tcW w:w="2880" w:type="dxa"/>
                <w:cellIns w:id="49" w:author="Choirunnisa" w:date="2025-07-30T19:35:00Z"/>
              </w:tcPr>
            </w:tcPrChange>
          </w:tcPr>
          <w:p w14:paraId="72A2EB8F" w14:textId="77777777" w:rsidR="002A2F15" w:rsidRDefault="00000000">
            <w:ins w:id="50" w:author="Choirunnisa" w:date="2025-07-30T19:35:00Z" w16du:dateUtc="2025-07-30T12:35:00Z">
              <w:r>
                <w:t>Rp200.000</w:t>
              </w:r>
            </w:ins>
          </w:p>
        </w:tc>
      </w:tr>
      <w:tr w:rsidR="002A2F15" w14:paraId="23FBBE6D" w14:textId="77777777" w:rsidTr="00302426">
        <w:trPr>
          <w:trPrChange w:id="51" w:author="Choirunnisa" w:date="2025-07-30T19:35:00Z" w16du:dateUtc="2025-07-30T12:35:00Z">
            <w:trPr>
              <w:gridAfter w:val="0"/>
            </w:trPr>
          </w:trPrChange>
        </w:trPr>
        <w:tc>
          <w:tcPr>
            <w:tcW w:w="1440" w:type="dxa"/>
            <w:tcPrChange w:id="52" w:author="Choirunnisa" w:date="2025-07-30T19:35:00Z" w16du:dateUtc="2025-07-30T12:35:00Z">
              <w:tcPr>
                <w:tcW w:w="2880" w:type="dxa"/>
                <w:gridSpan w:val="5"/>
              </w:tcPr>
            </w:tcPrChange>
          </w:tcPr>
          <w:p w14:paraId="2CFF74C8" w14:textId="3C974679" w:rsidR="002A2F15" w:rsidRDefault="00000000">
            <w:ins w:id="53" w:author="Hasna" w:date="2025-07-30T19:35:00Z" w16du:dateUtc="2025-07-30T12:35:00Z">
              <w:r>
                <w:t xml:space="preserve">2 – Tidak </w:t>
              </w:r>
              <w:proofErr w:type="spellStart"/>
              <w:r>
                <w:t>Puas</w:t>
              </w:r>
            </w:ins>
            <w:proofErr w:type="spellEnd"/>
            <w:del w:id="54" w:author="Hasna" w:date="2025-07-30T19:35:00Z" w16du:dateUtc="2025-07-30T12:35:00Z">
              <w:r>
                <w:delText>2</w:delText>
              </w:r>
            </w:del>
          </w:p>
        </w:tc>
        <w:tc>
          <w:tcPr>
            <w:tcW w:w="1440" w:type="dxa"/>
            <w:tcPrChange w:id="55" w:author="Choirunnisa" w:date="2025-07-30T19:35:00Z" w16du:dateUtc="2025-07-30T12:35:00Z">
              <w:tcPr>
                <w:tcW w:w="2880" w:type="dxa"/>
                <w:gridSpan w:val="2"/>
              </w:tcPr>
            </w:tcPrChange>
          </w:tcPr>
          <w:p w14:paraId="5F2FEB68" w14:textId="77777777" w:rsidR="002A2F15" w:rsidRDefault="00000000">
            <w:ins w:id="56" w:author="Choirunnisa" w:date="2025-07-30T19:35:00Z" w16du:dateUtc="2025-07-30T12:35:00Z">
              <w:r>
                <w:t>2025-06-</w:t>
              </w:r>
            </w:ins>
            <w:r>
              <w:t>10</w:t>
            </w:r>
          </w:p>
        </w:tc>
        <w:tc>
          <w:tcPr>
            <w:tcW w:w="1440" w:type="dxa"/>
            <w:cellIns w:id="57" w:author="Choirunnisa" w:date="2025-07-30T19:35:00Z"/>
            <w:tcPrChange w:id="58" w:author="Choirunnisa" w:date="2025-07-30T19:35:00Z" w16du:dateUtc="2025-07-30T12:35:00Z">
              <w:tcPr>
                <w:tcW w:w="2880" w:type="dxa"/>
                <w:gridSpan w:val="2"/>
                <w:cellIns w:id="59" w:author="Choirunnisa" w:date="2025-07-30T19:35:00Z"/>
              </w:tcPr>
            </w:tcPrChange>
          </w:tcPr>
          <w:p w14:paraId="4C66CAF3" w14:textId="77777777" w:rsidR="002A2F15" w:rsidRDefault="00000000">
            <w:proofErr w:type="spellStart"/>
            <w:ins w:id="60" w:author="Choirunnisa" w:date="2025-07-30T19:35:00Z" w16du:dateUtc="2025-07-30T12:35:00Z">
              <w:r>
                <w:t>Produk</w:t>
              </w:r>
              <w:proofErr w:type="spellEnd"/>
              <w:r>
                <w:t xml:space="preserve"> A</w:t>
              </w:r>
            </w:ins>
          </w:p>
        </w:tc>
        <w:tc>
          <w:tcPr>
            <w:tcW w:w="1440" w:type="dxa"/>
            <w:tcPrChange w:id="61" w:author="Choirunnisa" w:date="2025-07-30T19:35:00Z" w16du:dateUtc="2025-07-30T12:35:00Z">
              <w:tcPr>
                <w:tcW w:w="2880" w:type="dxa"/>
              </w:tcPr>
            </w:tcPrChange>
          </w:tcPr>
          <w:p w14:paraId="1E84A1C6" w14:textId="127774F7" w:rsidR="002A2F15" w:rsidRDefault="00000000">
            <w:r>
              <w:t>10</w:t>
            </w:r>
            <w:ins w:id="62" w:author="Hasna" w:date="2025-07-30T19:35:00Z" w16du:dateUtc="2025-07-30T12:35:00Z">
              <w:r>
                <w:t>%</w:t>
              </w:r>
            </w:ins>
          </w:p>
        </w:tc>
        <w:tc>
          <w:tcPr>
            <w:tcW w:w="1440" w:type="dxa"/>
            <w:cellIns w:id="63" w:author="Choirunnisa" w:date="2025-07-30T19:35:00Z"/>
            <w:tcPrChange w:id="64" w:author="Choirunnisa" w:date="2025-07-30T19:35:00Z" w16du:dateUtc="2025-07-30T12:35:00Z">
              <w:tcPr>
                <w:tcW w:w="2880" w:type="dxa"/>
                <w:gridSpan w:val="2"/>
                <w:cellIns w:id="65" w:author="Choirunnisa" w:date="2025-07-30T19:35:00Z"/>
              </w:tcPr>
            </w:tcPrChange>
          </w:tcPr>
          <w:p w14:paraId="613EE612" w14:textId="77777777" w:rsidR="002A2F15" w:rsidRDefault="00000000">
            <w:ins w:id="66" w:author="Choirunnisa" w:date="2025-07-30T19:35:00Z" w16du:dateUtc="2025-07-30T12:35:00Z">
              <w:r>
                <w:t>Rp20.000</w:t>
              </w:r>
            </w:ins>
          </w:p>
        </w:tc>
        <w:tc>
          <w:tcPr>
            <w:tcW w:w="1440" w:type="dxa"/>
            <w:cellIns w:id="67" w:author="Choirunnisa" w:date="2025-07-30T19:35:00Z"/>
            <w:tcPrChange w:id="68" w:author="Choirunnisa" w:date="2025-07-30T19:35:00Z" w16du:dateUtc="2025-07-30T12:35:00Z">
              <w:tcPr>
                <w:tcW w:w="2880" w:type="dxa"/>
                <w:gridSpan w:val="2"/>
                <w:cellIns w:id="69" w:author="Choirunnisa" w:date="2025-07-30T19:35:00Z"/>
              </w:tcPr>
            </w:tcPrChange>
          </w:tcPr>
          <w:p w14:paraId="450D22C5" w14:textId="77777777" w:rsidR="002A2F15" w:rsidRDefault="00000000">
            <w:ins w:id="70" w:author="Choirunnisa" w:date="2025-07-30T19:35:00Z" w16du:dateUtc="2025-07-30T12:35:00Z">
              <w:r>
                <w:t>Rp200.000</w:t>
              </w:r>
            </w:ins>
          </w:p>
        </w:tc>
      </w:tr>
      <w:tr w:rsidR="002A2F15" w14:paraId="7CE7BCC8" w14:textId="77777777" w:rsidTr="00302426">
        <w:tc>
          <w:tcPr>
            <w:tcW w:w="1440" w:type="dxa"/>
            <w:tcPrChange w:id="71" w:author="Choirunnisa" w:date="2025-07-30T19:35:00Z" w16du:dateUtc="2025-07-30T12:35:00Z">
              <w:tcPr>
                <w:tcW w:w="2880" w:type="dxa"/>
                <w:gridSpan w:val="5"/>
              </w:tcPr>
            </w:tcPrChange>
          </w:tcPr>
          <w:p w14:paraId="0BC533CB" w14:textId="0BCED584" w:rsidR="002A2F15" w:rsidRDefault="00000000">
            <w:ins w:id="72" w:author="Hasna" w:date="2025-07-30T19:35:00Z" w16du:dateUtc="2025-07-30T12:35:00Z">
              <w:r>
                <w:t xml:space="preserve">3 – </w:t>
              </w:r>
              <w:proofErr w:type="spellStart"/>
              <w:r>
                <w:t>Cukup</w:t>
              </w:r>
              <w:proofErr w:type="spellEnd"/>
              <w:r>
                <w:t xml:space="preserve"> </w:t>
              </w:r>
              <w:proofErr w:type="spellStart"/>
              <w:r>
                <w:t>Puas</w:t>
              </w:r>
            </w:ins>
            <w:proofErr w:type="spellEnd"/>
            <w:del w:id="73" w:author="Hasna" w:date="2025-07-30T19:35:00Z" w16du:dateUtc="2025-07-30T12:35:00Z">
              <w:r>
                <w:delText>3</w:delText>
              </w:r>
            </w:del>
          </w:p>
        </w:tc>
        <w:tc>
          <w:tcPr>
            <w:tcW w:w="1440" w:type="dxa"/>
            <w:tcPrChange w:id="74" w:author="Choirunnisa" w:date="2025-07-30T19:35:00Z" w16du:dateUtc="2025-07-30T12:35:00Z">
              <w:tcPr>
                <w:tcW w:w="2880" w:type="dxa"/>
                <w:gridSpan w:val="4"/>
              </w:tcPr>
            </w:tcPrChange>
          </w:tcPr>
          <w:p w14:paraId="27609E35" w14:textId="18E1DBC2" w:rsidR="002A2F15" w:rsidRDefault="00000000">
            <w:ins w:id="75" w:author="Hasna" w:date="2025-07-30T19:35:00Z" w16du:dateUtc="2025-07-30T12:35:00Z">
              <w:r>
                <w:t>20</w:t>
              </w:r>
            </w:ins>
            <w:del w:id="76" w:author="Hasna" w:date="2025-07-30T19:35:00Z" w16du:dateUtc="2025-07-30T12:35:00Z">
              <w:r>
                <w:delText>2025-06-15</w:delText>
              </w:r>
            </w:del>
          </w:p>
        </w:tc>
        <w:tc>
          <w:tcPr>
            <w:tcW w:w="1440" w:type="dxa"/>
            <w:tcPrChange w:id="77" w:author="Choirunnisa" w:date="2025-07-30T19:35:00Z" w16du:dateUtc="2025-07-30T12:35:00Z">
              <w:tcPr>
                <w:tcW w:w="2880" w:type="dxa"/>
              </w:tcPr>
            </w:tcPrChange>
          </w:tcPr>
          <w:p w14:paraId="40A21838" w14:textId="2BB85ACC" w:rsidR="002A2F15" w:rsidRDefault="00000000">
            <w:ins w:id="78" w:author="Hasna" w:date="2025-07-30T19:35:00Z" w16du:dateUtc="2025-07-30T12:35:00Z">
              <w:r>
                <w:t>20%</w:t>
              </w:r>
            </w:ins>
            <w:del w:id="79" w:author="Hasna" w:date="2025-07-30T19:35:00Z" w16du:dateUtc="2025-07-30T12:35:00Z">
              <w:r>
                <w:delText>Produk A</w:delText>
              </w:r>
            </w:del>
          </w:p>
        </w:tc>
        <w:tc>
          <w:tcPr>
            <w:tcW w:w="1440" w:type="dxa"/>
            <w:cellIns w:id="80" w:author="Choirunnisa" w:date="2025-07-30T19:35:00Z"/>
            <w:tcPrChange w:id="81" w:author="Choirunnisa" w:date="2025-07-30T19:35:00Z" w16du:dateUtc="2025-07-30T12:35:00Z">
              <w:tcPr>
                <w:tcW w:w="2880" w:type="dxa"/>
                <w:gridSpan w:val="2"/>
                <w:cellIns w:id="82" w:author="Choirunnisa" w:date="2025-07-30T19:35:00Z"/>
              </w:tcPr>
            </w:tcPrChange>
          </w:tcPr>
          <w:p w14:paraId="2587E254" w14:textId="77777777" w:rsidR="002A2F15" w:rsidRDefault="00000000">
            <w:ins w:id="83" w:author="Choirunnisa" w:date="2025-07-30T19:35:00Z" w16du:dateUtc="2025-07-30T12:35:00Z">
              <w:r>
                <w:t>10</w:t>
              </w:r>
            </w:ins>
          </w:p>
        </w:tc>
        <w:tc>
          <w:tcPr>
            <w:tcW w:w="1440" w:type="dxa"/>
            <w:cellIns w:id="84" w:author="Choirunnisa" w:date="2025-07-30T19:35:00Z"/>
            <w:tcPrChange w:id="85" w:author="Choirunnisa" w:date="2025-07-30T19:35:00Z" w16du:dateUtc="2025-07-30T12:35:00Z">
              <w:tcPr>
                <w:tcW w:w="2880" w:type="dxa"/>
                <w:gridSpan w:val="2"/>
                <w:cellIns w:id="86" w:author="Choirunnisa" w:date="2025-07-30T19:35:00Z"/>
              </w:tcPr>
            </w:tcPrChange>
          </w:tcPr>
          <w:p w14:paraId="69027D04" w14:textId="77777777" w:rsidR="002A2F15" w:rsidRDefault="00000000">
            <w:ins w:id="87" w:author="Choirunnisa" w:date="2025-07-30T19:35:00Z" w16du:dateUtc="2025-07-30T12:35:00Z">
              <w:r>
                <w:t>Rp20.000</w:t>
              </w:r>
            </w:ins>
          </w:p>
        </w:tc>
        <w:tc>
          <w:tcPr>
            <w:tcW w:w="1440" w:type="dxa"/>
            <w:cellIns w:id="88" w:author="Choirunnisa" w:date="2025-07-30T19:35:00Z"/>
            <w:tcPrChange w:id="89" w:author="Choirunnisa" w:date="2025-07-30T19:35:00Z" w16du:dateUtc="2025-07-30T12:35:00Z">
              <w:tcPr>
                <w:tcW w:w="2880" w:type="dxa"/>
                <w:cellIns w:id="90" w:author="Choirunnisa" w:date="2025-07-30T19:35:00Z"/>
              </w:tcPr>
            </w:tcPrChange>
          </w:tcPr>
          <w:p w14:paraId="1F82EDC1" w14:textId="77777777" w:rsidR="002A2F15" w:rsidRDefault="00000000">
            <w:ins w:id="91" w:author="Choirunnisa" w:date="2025-07-30T19:35:00Z" w16du:dateUtc="2025-07-30T12:35:00Z">
              <w:r>
                <w:t>Rp200.000</w:t>
              </w:r>
            </w:ins>
          </w:p>
        </w:tc>
      </w:tr>
      <w:tr w:rsidR="002A2F15" w14:paraId="11A3444D" w14:textId="77777777" w:rsidTr="00302426">
        <w:tc>
          <w:tcPr>
            <w:tcW w:w="1440" w:type="dxa"/>
            <w:tcPrChange w:id="92" w:author="Choirunnisa" w:date="2025-07-30T19:35:00Z" w16du:dateUtc="2025-07-30T12:35:00Z">
              <w:tcPr>
                <w:tcW w:w="2880" w:type="dxa"/>
                <w:gridSpan w:val="5"/>
              </w:tcPr>
            </w:tcPrChange>
          </w:tcPr>
          <w:p w14:paraId="61424349" w14:textId="5A801C39" w:rsidR="002A2F15" w:rsidRDefault="00000000">
            <w:r>
              <w:t>4</w:t>
            </w:r>
            <w:ins w:id="93" w:author="Hasna" w:date="2025-07-30T19:35:00Z" w16du:dateUtc="2025-07-30T12:35:00Z">
              <w:r>
                <w:t xml:space="preserve"> – </w:t>
              </w:r>
              <w:proofErr w:type="spellStart"/>
              <w:r>
                <w:t>Puas</w:t>
              </w:r>
            </w:ins>
            <w:proofErr w:type="spellEnd"/>
          </w:p>
        </w:tc>
        <w:tc>
          <w:tcPr>
            <w:tcW w:w="1440" w:type="dxa"/>
            <w:tcPrChange w:id="94" w:author="Choirunnisa" w:date="2025-07-30T19:35:00Z" w16du:dateUtc="2025-07-30T12:35:00Z">
              <w:tcPr>
                <w:tcW w:w="2880" w:type="dxa"/>
                <w:gridSpan w:val="4"/>
              </w:tcPr>
            </w:tcPrChange>
          </w:tcPr>
          <w:p w14:paraId="461C2076" w14:textId="7FC7A7EC" w:rsidR="002A2F15" w:rsidRDefault="00000000">
            <w:ins w:id="95" w:author="Hasna" w:date="2025-07-30T19:35:00Z" w16du:dateUtc="2025-07-30T12:35:00Z">
              <w:r>
                <w:t>45</w:t>
              </w:r>
            </w:ins>
            <w:del w:id="96" w:author="Hasna" w:date="2025-07-30T19:35:00Z" w16du:dateUtc="2025-07-30T12:35:00Z">
              <w:r>
                <w:delText>2025-06-20</w:delText>
              </w:r>
            </w:del>
          </w:p>
        </w:tc>
        <w:tc>
          <w:tcPr>
            <w:tcW w:w="1440" w:type="dxa"/>
            <w:tcPrChange w:id="97" w:author="Choirunnisa" w:date="2025-07-30T19:35:00Z" w16du:dateUtc="2025-07-30T12:35:00Z">
              <w:tcPr>
                <w:tcW w:w="2880" w:type="dxa"/>
              </w:tcPr>
            </w:tcPrChange>
          </w:tcPr>
          <w:p w14:paraId="401619A5" w14:textId="2981F42F" w:rsidR="002A2F15" w:rsidRDefault="00000000">
            <w:ins w:id="98" w:author="Hasna" w:date="2025-07-30T19:35:00Z" w16du:dateUtc="2025-07-30T12:35:00Z">
              <w:r>
                <w:t>45%</w:t>
              </w:r>
            </w:ins>
            <w:del w:id="99" w:author="Hasna" w:date="2025-07-30T19:35:00Z" w16du:dateUtc="2025-07-30T12:35:00Z">
              <w:r>
                <w:delText>Produk A</w:delText>
              </w:r>
            </w:del>
          </w:p>
        </w:tc>
        <w:tc>
          <w:tcPr>
            <w:tcW w:w="1440" w:type="dxa"/>
            <w:cellIns w:id="100" w:author="Choirunnisa" w:date="2025-07-30T19:35:00Z"/>
            <w:tcPrChange w:id="101" w:author="Choirunnisa" w:date="2025-07-30T19:35:00Z" w16du:dateUtc="2025-07-30T12:35:00Z">
              <w:tcPr>
                <w:tcW w:w="2880" w:type="dxa"/>
                <w:gridSpan w:val="2"/>
                <w:cellIns w:id="102" w:author="Choirunnisa" w:date="2025-07-30T19:35:00Z"/>
              </w:tcPr>
            </w:tcPrChange>
          </w:tcPr>
          <w:p w14:paraId="2AE2B36C" w14:textId="77777777" w:rsidR="002A2F15" w:rsidRDefault="00000000">
            <w:ins w:id="103" w:author="Choirunnisa" w:date="2025-07-30T19:35:00Z" w16du:dateUtc="2025-07-30T12:35:00Z">
              <w:r>
                <w:t>10</w:t>
              </w:r>
            </w:ins>
          </w:p>
        </w:tc>
        <w:tc>
          <w:tcPr>
            <w:tcW w:w="1440" w:type="dxa"/>
            <w:cellIns w:id="104" w:author="Choirunnisa" w:date="2025-07-30T19:35:00Z"/>
            <w:tcPrChange w:id="105" w:author="Choirunnisa" w:date="2025-07-30T19:35:00Z" w16du:dateUtc="2025-07-30T12:35:00Z">
              <w:tcPr>
                <w:tcW w:w="2880" w:type="dxa"/>
                <w:gridSpan w:val="2"/>
                <w:cellIns w:id="106" w:author="Choirunnisa" w:date="2025-07-30T19:35:00Z"/>
              </w:tcPr>
            </w:tcPrChange>
          </w:tcPr>
          <w:p w14:paraId="5609FFF6" w14:textId="77777777" w:rsidR="002A2F15" w:rsidRDefault="00000000">
            <w:ins w:id="107" w:author="Choirunnisa" w:date="2025-07-30T19:35:00Z" w16du:dateUtc="2025-07-30T12:35:00Z">
              <w:r>
                <w:t>Rp20.000</w:t>
              </w:r>
            </w:ins>
          </w:p>
        </w:tc>
        <w:tc>
          <w:tcPr>
            <w:tcW w:w="1440" w:type="dxa"/>
            <w:cellIns w:id="108" w:author="Choirunnisa" w:date="2025-07-30T19:35:00Z"/>
            <w:tcPrChange w:id="109" w:author="Choirunnisa" w:date="2025-07-30T19:35:00Z" w16du:dateUtc="2025-07-30T12:35:00Z">
              <w:tcPr>
                <w:tcW w:w="2880" w:type="dxa"/>
                <w:cellIns w:id="110" w:author="Choirunnisa" w:date="2025-07-30T19:35:00Z"/>
              </w:tcPr>
            </w:tcPrChange>
          </w:tcPr>
          <w:p w14:paraId="58AD7661" w14:textId="77777777" w:rsidR="002A2F15" w:rsidRDefault="00000000">
            <w:ins w:id="111" w:author="Choirunnisa" w:date="2025-07-30T19:35:00Z" w16du:dateUtc="2025-07-30T12:35:00Z">
              <w:r>
                <w:t>Rp200.000</w:t>
              </w:r>
            </w:ins>
          </w:p>
        </w:tc>
      </w:tr>
      <w:tr w:rsidR="002A2F15" w14:paraId="070BBBBE" w14:textId="77777777" w:rsidTr="00302426">
        <w:tc>
          <w:tcPr>
            <w:tcW w:w="1440" w:type="dxa"/>
            <w:tcPrChange w:id="112" w:author="Choirunnisa" w:date="2025-07-30T19:35:00Z" w16du:dateUtc="2025-07-30T12:35:00Z">
              <w:tcPr>
                <w:tcW w:w="2880" w:type="dxa"/>
                <w:gridSpan w:val="5"/>
              </w:tcPr>
            </w:tcPrChange>
          </w:tcPr>
          <w:p w14:paraId="3F800860" w14:textId="798174D4" w:rsidR="002A2F15" w:rsidRDefault="00000000">
            <w:ins w:id="113" w:author="Hasna" w:date="2025-07-30T19:35:00Z" w16du:dateUtc="2025-07-30T12:35:00Z">
              <w:r>
                <w:t xml:space="preserve">5 – Sangat </w:t>
              </w:r>
              <w:proofErr w:type="spellStart"/>
              <w:r>
                <w:t>Puas</w:t>
              </w:r>
            </w:ins>
            <w:proofErr w:type="spellEnd"/>
            <w:del w:id="114" w:author="Hasna" w:date="2025-07-30T19:35:00Z" w16du:dateUtc="2025-07-30T12:35:00Z">
              <w:r>
                <w:delText>5</w:delText>
              </w:r>
            </w:del>
          </w:p>
        </w:tc>
        <w:tc>
          <w:tcPr>
            <w:tcW w:w="1440" w:type="dxa"/>
            <w:tcPrChange w:id="115" w:author="Choirunnisa" w:date="2025-07-30T19:35:00Z" w16du:dateUtc="2025-07-30T12:35:00Z">
              <w:tcPr>
                <w:tcW w:w="2880" w:type="dxa"/>
                <w:gridSpan w:val="4"/>
              </w:tcPr>
            </w:tcPrChange>
          </w:tcPr>
          <w:p w14:paraId="2DCE32E0" w14:textId="766BED56" w:rsidR="002A2F15" w:rsidRDefault="00000000">
            <w:ins w:id="116" w:author="Hasna" w:date="2025-07-30T19:35:00Z" w16du:dateUtc="2025-07-30T12:35:00Z">
              <w:r>
                <w:t>20</w:t>
              </w:r>
            </w:ins>
            <w:del w:id="117" w:author="Hasna" w:date="2025-07-30T19:35:00Z" w16du:dateUtc="2025-07-30T12:35:00Z">
              <w:r>
                <w:delText>2025-06-25</w:delText>
              </w:r>
            </w:del>
          </w:p>
        </w:tc>
        <w:tc>
          <w:tcPr>
            <w:tcW w:w="1440" w:type="dxa"/>
            <w:tcPrChange w:id="118" w:author="Choirunnisa" w:date="2025-07-30T19:35:00Z" w16du:dateUtc="2025-07-30T12:35:00Z">
              <w:tcPr>
                <w:tcW w:w="2880" w:type="dxa"/>
              </w:tcPr>
            </w:tcPrChange>
          </w:tcPr>
          <w:p w14:paraId="5A8299B5" w14:textId="257CF40E" w:rsidR="002A2F15" w:rsidRDefault="00000000">
            <w:ins w:id="119" w:author="Hasna" w:date="2025-07-30T19:35:00Z" w16du:dateUtc="2025-07-30T12:35:00Z">
              <w:r>
                <w:t>20%</w:t>
              </w:r>
            </w:ins>
            <w:del w:id="120" w:author="Hasna" w:date="2025-07-30T19:35:00Z" w16du:dateUtc="2025-07-30T12:35:00Z">
              <w:r>
                <w:delText>Produk A</w:delText>
              </w:r>
            </w:del>
          </w:p>
        </w:tc>
        <w:tc>
          <w:tcPr>
            <w:tcW w:w="1440" w:type="dxa"/>
            <w:cellIns w:id="121" w:author="Choirunnisa" w:date="2025-07-30T19:35:00Z"/>
            <w:tcPrChange w:id="122" w:author="Choirunnisa" w:date="2025-07-30T19:35:00Z" w16du:dateUtc="2025-07-30T12:35:00Z">
              <w:tcPr>
                <w:tcW w:w="2880" w:type="dxa"/>
                <w:gridSpan w:val="2"/>
                <w:cellIns w:id="123" w:author="Choirunnisa" w:date="2025-07-30T19:35:00Z"/>
              </w:tcPr>
            </w:tcPrChange>
          </w:tcPr>
          <w:p w14:paraId="5F4FA8E4" w14:textId="77777777" w:rsidR="002A2F15" w:rsidRDefault="00000000">
            <w:ins w:id="124" w:author="Choirunnisa" w:date="2025-07-30T19:35:00Z" w16du:dateUtc="2025-07-30T12:35:00Z">
              <w:r>
                <w:t>10</w:t>
              </w:r>
            </w:ins>
          </w:p>
        </w:tc>
        <w:tc>
          <w:tcPr>
            <w:tcW w:w="1440" w:type="dxa"/>
            <w:cellIns w:id="125" w:author="Choirunnisa" w:date="2025-07-30T19:35:00Z"/>
            <w:tcPrChange w:id="126" w:author="Choirunnisa" w:date="2025-07-30T19:35:00Z" w16du:dateUtc="2025-07-30T12:35:00Z">
              <w:tcPr>
                <w:tcW w:w="2880" w:type="dxa"/>
                <w:gridSpan w:val="2"/>
                <w:cellIns w:id="127" w:author="Choirunnisa" w:date="2025-07-30T19:35:00Z"/>
              </w:tcPr>
            </w:tcPrChange>
          </w:tcPr>
          <w:p w14:paraId="0E0F2180" w14:textId="77777777" w:rsidR="002A2F15" w:rsidRDefault="00000000">
            <w:ins w:id="128" w:author="Choirunnisa" w:date="2025-07-30T19:35:00Z" w16du:dateUtc="2025-07-30T12:35:00Z">
              <w:r>
                <w:t>Rp20.000</w:t>
              </w:r>
            </w:ins>
          </w:p>
        </w:tc>
        <w:tc>
          <w:tcPr>
            <w:tcW w:w="1440" w:type="dxa"/>
            <w:cellIns w:id="129" w:author="Choirunnisa" w:date="2025-07-30T19:35:00Z"/>
            <w:tcPrChange w:id="130" w:author="Choirunnisa" w:date="2025-07-30T19:35:00Z" w16du:dateUtc="2025-07-30T12:35:00Z">
              <w:tcPr>
                <w:tcW w:w="2880" w:type="dxa"/>
                <w:cellIns w:id="131" w:author="Choirunnisa" w:date="2025-07-30T19:35:00Z"/>
              </w:tcPr>
            </w:tcPrChange>
          </w:tcPr>
          <w:p w14:paraId="7584E9D6" w14:textId="77777777" w:rsidR="002A2F15" w:rsidRDefault="00000000">
            <w:ins w:id="132" w:author="Choirunnisa" w:date="2025-07-30T19:35:00Z" w16du:dateUtc="2025-07-30T12:35:00Z">
              <w:r>
                <w:t>Rp200.000</w:t>
              </w:r>
            </w:ins>
          </w:p>
        </w:tc>
      </w:tr>
    </w:tbl>
    <w:p w14:paraId="682E2B62" w14:textId="45AB81A5" w:rsidR="002A2F15" w:rsidRDefault="00000000" w:rsidP="009E6751">
      <w:pPr>
        <w:pStyle w:val="Heading1"/>
        <w:spacing w:before="0"/>
      </w:pPr>
      <w:r>
        <w:t xml:space="preserve">BAB III: </w:t>
      </w:r>
      <w:proofErr w:type="spellStart"/>
      <w:r>
        <w:t>Visualisasi</w:t>
      </w:r>
      <w:proofErr w:type="spellEnd"/>
      <w:r>
        <w:t xml:space="preserve"> </w:t>
      </w:r>
      <w:ins w:id="133" w:author="Hasna" w:date="2025-07-30T19:35:00Z" w16du:dateUtc="2025-07-30T12:35:00Z">
        <w:r>
          <w:t xml:space="preserve">&amp; </w:t>
        </w:r>
        <w:proofErr w:type="spellStart"/>
        <w:r>
          <w:t>Analisis</w:t>
        </w:r>
      </w:ins>
      <w:proofErr w:type="spellEnd"/>
      <w:del w:id="134" w:author="Hasna" w:date="2025-07-30T19:35:00Z" w16du:dateUtc="2025-07-30T12:35:00Z">
        <w:r>
          <w:delText>Penjualan</w:delText>
        </w:r>
      </w:del>
    </w:p>
    <w:p w14:paraId="5F99787F" w14:textId="77777777" w:rsidR="00971A1E" w:rsidRDefault="00971A1E" w:rsidP="00971A1E">
      <w:pPr>
        <w:spacing w:after="0"/>
        <w:rPr>
          <w:ins w:id="135" w:author="Hasna" w:date="2025-07-30T19:35:00Z" w16du:dateUtc="2025-07-30T12:35:00Z"/>
        </w:rPr>
      </w:pPr>
      <w:ins w:id="136" w:author="Hasna" w:date="2025-07-30T19:35:00Z" w16du:dateUtc="2025-07-30T12:35:00Z">
        <w:r>
          <w:rPr>
            <w:noProof/>
          </w:rPr>
          <w:drawing>
            <wp:inline distT="0" distB="0" distL="0" distR="0" wp14:anchorId="191E5CA5" wp14:editId="3CD4F464">
              <wp:extent cx="2880000" cy="2880000"/>
              <wp:effectExtent l="0" t="0" r="0" b="0"/>
              <wp:docPr id="47516555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0000" cy="28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DB08D03" w14:textId="77777777" w:rsidR="00C41113" w:rsidRDefault="00000000" w:rsidP="00971A1E">
      <w:pPr>
        <w:jc w:val="both"/>
        <w:rPr>
          <w:ins w:id="137" w:author="Hasna" w:date="2025-07-30T19:35:00Z" w16du:dateUtc="2025-07-30T12:35:00Z"/>
        </w:rPr>
      </w:pPr>
      <w:proofErr w:type="spellStart"/>
      <w:ins w:id="138" w:author="Hasna" w:date="2025-07-30T19:35:00Z" w16du:dateUtc="2025-07-30T12:35:00Z">
        <w:r>
          <w:t>Mayoritas</w:t>
        </w:r>
        <w:proofErr w:type="spellEnd"/>
        <w:r>
          <w:t xml:space="preserve"> </w:t>
        </w:r>
        <w:proofErr w:type="spellStart"/>
        <w:r>
          <w:t>responden</w:t>
        </w:r>
        <w:proofErr w:type="spellEnd"/>
        <w:r>
          <w:t xml:space="preserve"> </w:t>
        </w:r>
        <w:proofErr w:type="spellStart"/>
        <w:r>
          <w:t>merasa</w:t>
        </w:r>
        <w:proofErr w:type="spellEnd"/>
        <w:r>
          <w:t xml:space="preserve"> </w:t>
        </w:r>
        <w:proofErr w:type="spellStart"/>
        <w:r>
          <w:t>puas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layanan</w:t>
        </w:r>
        <w:proofErr w:type="spellEnd"/>
        <w:r>
          <w:t xml:space="preserve"> yang </w:t>
        </w:r>
        <w:proofErr w:type="spellStart"/>
        <w:r>
          <w:t>diberikan</w:t>
        </w:r>
        <w:proofErr w:type="spellEnd"/>
        <w:r>
          <w:t xml:space="preserve">. </w:t>
        </w:r>
        <w:proofErr w:type="spellStart"/>
        <w:r>
          <w:t>Namun</w:t>
        </w:r>
        <w:proofErr w:type="spellEnd"/>
        <w:r>
          <w:t xml:space="preserve"> </w:t>
        </w:r>
        <w:proofErr w:type="spellStart"/>
        <w:r>
          <w:t>masih</w:t>
        </w:r>
        <w:proofErr w:type="spellEnd"/>
        <w:r>
          <w:t xml:space="preserve"> </w:t>
        </w:r>
        <w:proofErr w:type="spellStart"/>
        <w:r>
          <w:t>ada</w:t>
        </w:r>
        <w:proofErr w:type="spellEnd"/>
        <w:r>
          <w:t xml:space="preserve"> </w:t>
        </w:r>
        <w:proofErr w:type="spellStart"/>
        <w:r>
          <w:t>sekitar</w:t>
        </w:r>
        <w:proofErr w:type="spellEnd"/>
        <w:r>
          <w:t xml:space="preserve"> 15% yang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puas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sangat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puas</w:t>
        </w:r>
        <w:proofErr w:type="spellEnd"/>
        <w:r>
          <w:t>.</w:t>
        </w:r>
      </w:ins>
    </w:p>
    <w:p w14:paraId="6D2B9671" w14:textId="515D8A86" w:rsidR="005F6E28" w:rsidRPr="005F6E28" w:rsidRDefault="005F6E28" w:rsidP="009E6751">
      <w:pPr>
        <w:spacing w:after="0"/>
        <w:rPr>
          <w:del w:id="139" w:author="Hasna" w:date="2025-07-30T19:35:00Z" w16du:dateUtc="2025-07-30T12:35:00Z"/>
        </w:rPr>
      </w:pPr>
      <w:del w:id="140" w:author="Hasna" w:date="2025-07-30T19:35:00Z" w16du:dateUtc="2025-07-30T12:35:00Z">
        <w:r>
          <w:rPr>
            <w:noProof/>
          </w:rPr>
          <w:drawing>
            <wp:inline distT="0" distB="0" distL="0" distR="0" wp14:anchorId="0705BEBC" wp14:editId="0AC3F7FE">
              <wp:extent cx="3429000" cy="2286000"/>
              <wp:effectExtent l="0" t="0" r="0" b="0"/>
              <wp:docPr id="47924653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42937" cy="22952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03255533" w14:textId="77777777" w:rsidR="002A2F15" w:rsidRDefault="00000000" w:rsidP="009E6751">
      <w:pPr>
        <w:pStyle w:val="Heading1"/>
        <w:spacing w:before="0"/>
        <w:pPrChange w:id="141" w:author="Choirunnisa" w:date="2025-07-30T19:35:00Z" w16du:dateUtc="2025-07-30T12:35:00Z">
          <w:pPr>
            <w:pStyle w:val="Heading1"/>
          </w:pPr>
        </w:pPrChange>
      </w:pPr>
      <w:r>
        <w:t xml:space="preserve">BAB IV: </w:t>
      </w:r>
      <w:del w:id="142" w:author="Hasna" w:date="2025-07-30T19:35:00Z" w16du:dateUtc="2025-07-30T12:35:00Z">
        <w:r>
          <w:delText xml:space="preserve">Kesimpulan &amp; </w:delText>
        </w:r>
      </w:del>
      <w:proofErr w:type="spellStart"/>
      <w:r>
        <w:t>Rekomendasi</w:t>
      </w:r>
      <w:proofErr w:type="spellEnd"/>
    </w:p>
    <w:p w14:paraId="50B080FC" w14:textId="77777777" w:rsidR="00C41113" w:rsidRDefault="00000000" w:rsidP="00971A1E">
      <w:pPr>
        <w:jc w:val="both"/>
        <w:rPr>
          <w:ins w:id="143" w:author="Hasna" w:date="2025-07-30T19:35:00Z" w16du:dateUtc="2025-07-30T12:35:00Z"/>
        </w:rPr>
      </w:pPr>
      <w:proofErr w:type="spellStart"/>
      <w:ins w:id="144" w:author="Hasna" w:date="2025-07-30T19:35:00Z" w16du:dateUtc="2025-07-30T12:35:00Z">
        <w:r>
          <w:t>Disarankan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meningkatkan</w:t>
        </w:r>
        <w:proofErr w:type="spellEnd"/>
        <w:r>
          <w:t xml:space="preserve"> </w:t>
        </w:r>
        <w:proofErr w:type="spellStart"/>
        <w:r>
          <w:t>kecepatan</w:t>
        </w:r>
        <w:proofErr w:type="spellEnd"/>
        <w:r>
          <w:t xml:space="preserve"> </w:t>
        </w:r>
        <w:proofErr w:type="spellStart"/>
        <w:r>
          <w:t>layanan</w:t>
        </w:r>
        <w:proofErr w:type="spellEnd"/>
        <w:r>
          <w:t xml:space="preserve"> </w:t>
        </w:r>
        <w:proofErr w:type="spellStart"/>
        <w:r>
          <w:t>pelanggan</w:t>
        </w:r>
        <w:proofErr w:type="spellEnd"/>
        <w:r>
          <w:t xml:space="preserve"> dan </w:t>
        </w:r>
        <w:proofErr w:type="spellStart"/>
        <w:r>
          <w:t>memperbaiki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antrian</w:t>
        </w:r>
        <w:proofErr w:type="spellEnd"/>
        <w:r>
          <w:t xml:space="preserve">. </w:t>
        </w:r>
        <w:proofErr w:type="spellStart"/>
        <w:r>
          <w:t>Pelatihan</w:t>
        </w:r>
        <w:proofErr w:type="spellEnd"/>
        <w:r>
          <w:t xml:space="preserve"> </w:t>
        </w:r>
        <w:proofErr w:type="spellStart"/>
        <w:r>
          <w:t>tambahan</w:t>
        </w:r>
        <w:proofErr w:type="spellEnd"/>
        <w:r>
          <w:t xml:space="preserve"> </w:t>
        </w:r>
        <w:proofErr w:type="spellStart"/>
        <w:r>
          <w:t>bagi</w:t>
        </w:r>
        <w:proofErr w:type="spellEnd"/>
        <w:r>
          <w:t xml:space="preserve"> </w:t>
        </w:r>
        <w:proofErr w:type="spellStart"/>
        <w:r>
          <w:t>staf</w:t>
        </w:r>
        <w:proofErr w:type="spellEnd"/>
        <w:r>
          <w:t xml:space="preserve"> Customer Service juga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>.</w:t>
        </w:r>
      </w:ins>
    </w:p>
    <w:p w14:paraId="4A423016" w14:textId="77777777" w:rsidR="002A2F15" w:rsidRDefault="00000000" w:rsidP="00347BF9">
      <w:pPr>
        <w:jc w:val="both"/>
        <w:rPr>
          <w:del w:id="145" w:author="Hasna" w:date="2025-07-30T19:35:00Z" w16du:dateUtc="2025-07-30T12:35:00Z"/>
        </w:rPr>
      </w:pPr>
      <w:del w:id="146" w:author="Hasna" w:date="2025-07-30T19:35:00Z" w16du:dateUtc="2025-07-30T12:35:00Z">
        <w:r>
          <w:delText>Berdasarkan rekap data penjualan, produk A merupakan produk paling laris dengan total penjualan Rp1.000.000 selama Juni 2025. Disarankan untuk menambah stok dan melakukan promosi lebih lanjut.</w:delText>
        </w:r>
      </w:del>
    </w:p>
    <w:p w14:paraId="08CD50CB" w14:textId="69D3F78C" w:rsidR="002A2F15" w:rsidRDefault="002A2F15"/>
    <w:sectPr w:rsidR="002A2F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725505">
    <w:abstractNumId w:val="8"/>
  </w:num>
  <w:num w:numId="2" w16cid:durableId="1745378102">
    <w:abstractNumId w:val="6"/>
  </w:num>
  <w:num w:numId="3" w16cid:durableId="1720863327">
    <w:abstractNumId w:val="5"/>
  </w:num>
  <w:num w:numId="4" w16cid:durableId="1225533145">
    <w:abstractNumId w:val="4"/>
  </w:num>
  <w:num w:numId="5" w16cid:durableId="568656518">
    <w:abstractNumId w:val="7"/>
  </w:num>
  <w:num w:numId="6" w16cid:durableId="1689596856">
    <w:abstractNumId w:val="3"/>
  </w:num>
  <w:num w:numId="7" w16cid:durableId="203372688">
    <w:abstractNumId w:val="2"/>
  </w:num>
  <w:num w:numId="8" w16cid:durableId="1576092700">
    <w:abstractNumId w:val="1"/>
  </w:num>
  <w:num w:numId="9" w16cid:durableId="161855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4B9"/>
    <w:rsid w:val="000C258B"/>
    <w:rsid w:val="0015074B"/>
    <w:rsid w:val="00291777"/>
    <w:rsid w:val="0029639D"/>
    <w:rsid w:val="002A2F15"/>
    <w:rsid w:val="002B4502"/>
    <w:rsid w:val="00302426"/>
    <w:rsid w:val="00326F90"/>
    <w:rsid w:val="00347BF9"/>
    <w:rsid w:val="004005F1"/>
    <w:rsid w:val="005F6E28"/>
    <w:rsid w:val="006A460B"/>
    <w:rsid w:val="0093144A"/>
    <w:rsid w:val="00971A1E"/>
    <w:rsid w:val="009E6751"/>
    <w:rsid w:val="00AA1D8D"/>
    <w:rsid w:val="00AF55A3"/>
    <w:rsid w:val="00B47730"/>
    <w:rsid w:val="00C3298C"/>
    <w:rsid w:val="00C41113"/>
    <w:rsid w:val="00CB0664"/>
    <w:rsid w:val="00DC1EAE"/>
    <w:rsid w:val="00E55F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F03EA"/>
  <w14:defaultImageDpi w14:val="300"/>
  <w15:docId w15:val="{7411527A-36C5-4B0F-A6DE-96D9E75B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C1E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Choirunnisa Hasna</cp:lastModifiedBy>
  <cp:revision>1</cp:revision>
  <dcterms:created xsi:type="dcterms:W3CDTF">2013-12-23T23:15:00Z</dcterms:created>
  <dcterms:modified xsi:type="dcterms:W3CDTF">2025-07-30T12:56:00Z</dcterms:modified>
  <cp:category/>
</cp:coreProperties>
</file>